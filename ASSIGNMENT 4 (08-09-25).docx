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915D" w14:textId="77777777" w:rsidR="00E962C9" w:rsidRDefault="00E962C9"/>
    <w:p w14:paraId="23567E1F" w14:textId="5C5A6A25" w:rsidR="000C4A90" w:rsidRDefault="000C4A90"/>
    <w:p w14:paraId="6C03F42A" w14:textId="72BFA2B5" w:rsidR="000B5FC3" w:rsidRDefault="000B5FC3">
      <w:r>
        <w:rPr>
          <w:noProof/>
        </w:rPr>
        <w:drawing>
          <wp:inline distT="0" distB="0" distL="0" distR="0" wp14:anchorId="2B04D0C0" wp14:editId="4179C384">
            <wp:extent cx="5731510" cy="3275330"/>
            <wp:effectExtent l="0" t="0" r="2540" b="1270"/>
            <wp:docPr id="1378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0A3" w14:textId="77777777" w:rsidR="000B5FC3" w:rsidRDefault="000B5FC3"/>
    <w:p w14:paraId="0187CFDA" w14:textId="2937FDAD" w:rsidR="000B5FC3" w:rsidRPr="00623B4B" w:rsidRDefault="00DE782D" w:rsidP="00623B4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23B4B">
        <w:rPr>
          <w:b/>
          <w:bCs/>
          <w:sz w:val="40"/>
          <w:szCs w:val="40"/>
          <w:u w:val="single"/>
        </w:rPr>
        <w:t xml:space="preserve">CREATE </w:t>
      </w:r>
      <w:r w:rsidR="00CA0BDC" w:rsidRPr="00623B4B">
        <w:rPr>
          <w:b/>
          <w:bCs/>
          <w:sz w:val="40"/>
          <w:szCs w:val="40"/>
          <w:u w:val="single"/>
        </w:rPr>
        <w:t xml:space="preserve">a </w:t>
      </w:r>
      <w:r w:rsidR="000F1E3E" w:rsidRPr="00623B4B">
        <w:rPr>
          <w:b/>
          <w:bCs/>
          <w:sz w:val="40"/>
          <w:szCs w:val="40"/>
          <w:u w:val="single"/>
        </w:rPr>
        <w:t>drop-down single</w:t>
      </w:r>
      <w:r w:rsidR="00CA0BDC" w:rsidRPr="00623B4B">
        <w:rPr>
          <w:b/>
          <w:bCs/>
          <w:sz w:val="40"/>
          <w:szCs w:val="40"/>
          <w:u w:val="single"/>
        </w:rPr>
        <w:t xml:space="preserve"> SELECT SLICER FOR the DISCOUNT BAND.</w:t>
      </w:r>
    </w:p>
    <w:p w14:paraId="5DDBF883" w14:textId="343118CC" w:rsidR="000F1E3E" w:rsidRDefault="00562097" w:rsidP="005C23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GO TO </w:t>
      </w:r>
      <w:r w:rsidR="00F40FC3">
        <w:rPr>
          <w:sz w:val="40"/>
          <w:szCs w:val="40"/>
        </w:rPr>
        <w:t>VISUALIZATION PANE</w:t>
      </w:r>
    </w:p>
    <w:p w14:paraId="6ABEDB97" w14:textId="2E208750" w:rsidR="006D75F3" w:rsidRDefault="006D75F3" w:rsidP="005C23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 SLICER</w:t>
      </w:r>
    </w:p>
    <w:p w14:paraId="173C8BF2" w14:textId="3975481A" w:rsidR="006D75F3" w:rsidRDefault="006D75F3" w:rsidP="005C23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DRAG AND DROP THE FIELD DISCOUNT</w:t>
      </w:r>
      <w:r w:rsidR="004E00D7">
        <w:rPr>
          <w:sz w:val="40"/>
          <w:szCs w:val="40"/>
        </w:rPr>
        <w:t xml:space="preserve"> BAND INTO THE SLICER</w:t>
      </w:r>
      <w:r w:rsidR="00701B88">
        <w:rPr>
          <w:sz w:val="40"/>
          <w:szCs w:val="40"/>
        </w:rPr>
        <w:t>’S</w:t>
      </w:r>
      <w:r w:rsidR="004E00D7">
        <w:rPr>
          <w:sz w:val="40"/>
          <w:szCs w:val="40"/>
        </w:rPr>
        <w:t xml:space="preserve"> FIELD</w:t>
      </w:r>
    </w:p>
    <w:p w14:paraId="56465E64" w14:textId="4F5E3C22" w:rsidR="00701B88" w:rsidRDefault="00F45535" w:rsidP="005C23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BY DEFAULT</w:t>
      </w:r>
      <w:r w:rsidR="00482AD7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1B1E93">
        <w:rPr>
          <w:sz w:val="40"/>
          <w:szCs w:val="40"/>
        </w:rPr>
        <w:t xml:space="preserve">THE SLICER WILL SHOW AS A LIST, SO TO CHANGE TO </w:t>
      </w:r>
      <w:r w:rsidR="00482AD7">
        <w:rPr>
          <w:sz w:val="40"/>
          <w:szCs w:val="40"/>
        </w:rPr>
        <w:t xml:space="preserve">A </w:t>
      </w:r>
      <w:r w:rsidR="001B1E93">
        <w:rPr>
          <w:sz w:val="40"/>
          <w:szCs w:val="40"/>
        </w:rPr>
        <w:t xml:space="preserve">DROP DOWN </w:t>
      </w:r>
      <w:r w:rsidR="00AB257C">
        <w:rPr>
          <w:sz w:val="40"/>
          <w:szCs w:val="40"/>
        </w:rPr>
        <w:t>FORMAT, ON THE SLICER VISUAL</w:t>
      </w:r>
      <w:r w:rsidR="00482AD7">
        <w:rPr>
          <w:sz w:val="40"/>
          <w:szCs w:val="40"/>
        </w:rPr>
        <w:t>,</w:t>
      </w:r>
      <w:r w:rsidR="00AB257C">
        <w:rPr>
          <w:sz w:val="40"/>
          <w:szCs w:val="40"/>
        </w:rPr>
        <w:t xml:space="preserve"> </w:t>
      </w:r>
      <w:r w:rsidR="00E8790F">
        <w:rPr>
          <w:sz w:val="40"/>
          <w:szCs w:val="40"/>
        </w:rPr>
        <w:t>CLICK THE DOWN ARROW (IN THE TOP RIGHT CORNER OF THE SLICER</w:t>
      </w:r>
      <w:r w:rsidR="00482AD7">
        <w:rPr>
          <w:sz w:val="40"/>
          <w:szCs w:val="40"/>
        </w:rPr>
        <w:t>).</w:t>
      </w:r>
    </w:p>
    <w:p w14:paraId="4C6BE0D2" w14:textId="363DB732" w:rsidR="00482AD7" w:rsidRDefault="00482AD7" w:rsidP="005C23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 DROP DOWN.</w:t>
      </w:r>
    </w:p>
    <w:p w14:paraId="4865F45C" w14:textId="07E10B53" w:rsidR="00204518" w:rsidRDefault="00204518" w:rsidP="005C23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TO ENABLE SINGLE SELECT, </w:t>
      </w:r>
      <w:r w:rsidR="00A05A8D">
        <w:rPr>
          <w:sz w:val="40"/>
          <w:szCs w:val="40"/>
        </w:rPr>
        <w:t>SELECT THE SLICER VISUAL</w:t>
      </w:r>
      <w:r w:rsidR="006130B7">
        <w:rPr>
          <w:sz w:val="40"/>
          <w:szCs w:val="40"/>
        </w:rPr>
        <w:t xml:space="preserve">,GO TO FORMAT IN </w:t>
      </w:r>
      <w:r w:rsidR="00360833">
        <w:rPr>
          <w:sz w:val="40"/>
          <w:szCs w:val="40"/>
        </w:rPr>
        <w:t xml:space="preserve">THE </w:t>
      </w:r>
      <w:r w:rsidR="006130B7">
        <w:rPr>
          <w:sz w:val="40"/>
          <w:szCs w:val="40"/>
        </w:rPr>
        <w:t>VISUALIZATION PANE</w:t>
      </w:r>
      <w:r w:rsidR="00360833">
        <w:rPr>
          <w:sz w:val="40"/>
          <w:szCs w:val="40"/>
        </w:rPr>
        <w:t>,</w:t>
      </w:r>
      <w:r w:rsidR="00294B77">
        <w:rPr>
          <w:sz w:val="40"/>
          <w:szCs w:val="40"/>
        </w:rPr>
        <w:t xml:space="preserve"> EXPAND SLICER SETTING.</w:t>
      </w:r>
    </w:p>
    <w:p w14:paraId="15AF43FD" w14:textId="6013C429" w:rsidR="00C55768" w:rsidRDefault="00C55768" w:rsidP="005C23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UNDER SELECTION CONTROLS,</w:t>
      </w:r>
      <w:r w:rsidR="00360833">
        <w:rPr>
          <w:sz w:val="40"/>
          <w:szCs w:val="40"/>
        </w:rPr>
        <w:t xml:space="preserve"> </w:t>
      </w:r>
      <w:r>
        <w:rPr>
          <w:sz w:val="40"/>
          <w:szCs w:val="40"/>
        </w:rPr>
        <w:t>TURN SINGLE SELECT ON</w:t>
      </w:r>
      <w:r w:rsidR="00360833">
        <w:rPr>
          <w:sz w:val="40"/>
          <w:szCs w:val="40"/>
        </w:rPr>
        <w:t>.</w:t>
      </w:r>
    </w:p>
    <w:p w14:paraId="0940ADCD" w14:textId="77777777" w:rsidR="00360833" w:rsidRDefault="00360833" w:rsidP="00360833">
      <w:pPr>
        <w:pStyle w:val="ListParagraph"/>
        <w:rPr>
          <w:sz w:val="40"/>
          <w:szCs w:val="40"/>
        </w:rPr>
      </w:pPr>
    </w:p>
    <w:p w14:paraId="58EF415D" w14:textId="77777777" w:rsidR="007660F2" w:rsidRDefault="007660F2" w:rsidP="00360833">
      <w:pPr>
        <w:pStyle w:val="ListParagraph"/>
        <w:rPr>
          <w:sz w:val="40"/>
          <w:szCs w:val="40"/>
        </w:rPr>
      </w:pPr>
    </w:p>
    <w:p w14:paraId="6378BAB3" w14:textId="69AC5027" w:rsidR="007660F2" w:rsidRDefault="007660F2" w:rsidP="00360833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2DA7F2FD" wp14:editId="46516B8A">
            <wp:extent cx="5731510" cy="3190875"/>
            <wp:effectExtent l="0" t="0" r="2540" b="9525"/>
            <wp:docPr id="164992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3223" w14:textId="77777777" w:rsidR="007660F2" w:rsidRDefault="007660F2" w:rsidP="00360833">
      <w:pPr>
        <w:pStyle w:val="ListParagraph"/>
        <w:rPr>
          <w:sz w:val="40"/>
          <w:szCs w:val="40"/>
        </w:rPr>
      </w:pPr>
    </w:p>
    <w:p w14:paraId="10DBA047" w14:textId="77777777" w:rsidR="007660F2" w:rsidRDefault="007660F2" w:rsidP="00360833">
      <w:pPr>
        <w:pStyle w:val="ListParagraph"/>
        <w:rPr>
          <w:sz w:val="40"/>
          <w:szCs w:val="40"/>
        </w:rPr>
      </w:pPr>
    </w:p>
    <w:p w14:paraId="2B73DF16" w14:textId="015AC5BA" w:rsidR="007660F2" w:rsidRPr="00B61E26" w:rsidRDefault="00DB1734" w:rsidP="00B61E2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23B4B">
        <w:rPr>
          <w:b/>
          <w:bCs/>
          <w:sz w:val="40"/>
          <w:szCs w:val="40"/>
          <w:u w:val="single"/>
        </w:rPr>
        <w:t>CREATE TILE SLICER WITH SELECT ALL OPTION FOR SEGMENT</w:t>
      </w:r>
      <w:r w:rsidR="00623B4B" w:rsidRPr="00623B4B">
        <w:rPr>
          <w:b/>
          <w:bCs/>
          <w:sz w:val="40"/>
          <w:szCs w:val="40"/>
          <w:u w:val="single"/>
        </w:rPr>
        <w:t>.</w:t>
      </w:r>
    </w:p>
    <w:p w14:paraId="0CA739CC" w14:textId="77777777" w:rsidR="00B61E26" w:rsidRDefault="00B61E26" w:rsidP="00B61E26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4FF1BFD1" w14:textId="26C0B0B4" w:rsidR="00B61E26" w:rsidRDefault="0070080E" w:rsidP="0070080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A SLICER VISUAL</w:t>
      </w:r>
    </w:p>
    <w:p w14:paraId="5F98516F" w14:textId="123CA178" w:rsidR="0070080E" w:rsidRDefault="00123BF2" w:rsidP="0070080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DRAG THE </w:t>
      </w:r>
      <w:r w:rsidR="007C239C">
        <w:rPr>
          <w:b/>
          <w:bCs/>
          <w:sz w:val="40"/>
          <w:szCs w:val="40"/>
        </w:rPr>
        <w:t>SEGMENT FIELD INTO THE SLICER.</w:t>
      </w:r>
    </w:p>
    <w:p w14:paraId="415C8A65" w14:textId="5A2D7437" w:rsidR="00847A54" w:rsidRDefault="00D47E99" w:rsidP="0070080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TO CHANGE TO TILE </w:t>
      </w:r>
      <w:r w:rsidR="0059199F">
        <w:rPr>
          <w:b/>
          <w:bCs/>
          <w:sz w:val="40"/>
          <w:szCs w:val="40"/>
        </w:rPr>
        <w:t>STYLE</w:t>
      </w:r>
      <w:r w:rsidR="00A06C70">
        <w:rPr>
          <w:b/>
          <w:bCs/>
          <w:sz w:val="40"/>
          <w:szCs w:val="40"/>
        </w:rPr>
        <w:t>, IN THE VISUALIZATION PANE</w:t>
      </w:r>
      <w:r w:rsidR="00392484">
        <w:rPr>
          <w:b/>
          <w:bCs/>
          <w:sz w:val="40"/>
          <w:szCs w:val="40"/>
        </w:rPr>
        <w:t>,</w:t>
      </w:r>
      <w:r w:rsidR="00A06C70">
        <w:rPr>
          <w:b/>
          <w:bCs/>
          <w:sz w:val="40"/>
          <w:szCs w:val="40"/>
        </w:rPr>
        <w:t xml:space="preserve"> GO TO FORMAT</w:t>
      </w:r>
    </w:p>
    <w:p w14:paraId="75B5CAAE" w14:textId="643D9EBE" w:rsidR="00392484" w:rsidRDefault="00392484" w:rsidP="0070080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UNDER SLICER SETTINGS</w:t>
      </w:r>
      <w:r w:rsidR="00CB7727" w:rsidRPr="00CB7727">
        <w:rPr>
          <w:b/>
          <w:bCs/>
          <w:sz w:val="40"/>
          <w:szCs w:val="40"/>
        </w:rPr>
        <w:sym w:font="Wingdings" w:char="F0E0"/>
      </w:r>
      <w:r w:rsidR="00CB7727">
        <w:rPr>
          <w:b/>
          <w:bCs/>
          <w:sz w:val="40"/>
          <w:szCs w:val="40"/>
        </w:rPr>
        <w:t xml:space="preserve"> OPTIONS CHANGE THE SLICER </w:t>
      </w:r>
      <w:r w:rsidR="000F3187">
        <w:rPr>
          <w:b/>
          <w:bCs/>
          <w:sz w:val="40"/>
          <w:szCs w:val="40"/>
        </w:rPr>
        <w:t>TO TILE LAYOUT</w:t>
      </w:r>
      <w:r w:rsidR="00106C63">
        <w:rPr>
          <w:b/>
          <w:bCs/>
          <w:sz w:val="40"/>
          <w:szCs w:val="40"/>
        </w:rPr>
        <w:t>.</w:t>
      </w:r>
    </w:p>
    <w:p w14:paraId="315231B7" w14:textId="77777777" w:rsidR="00106C63" w:rsidRDefault="00106C63" w:rsidP="00106C63">
      <w:pPr>
        <w:pStyle w:val="ListParagraph"/>
        <w:ind w:left="1800"/>
        <w:rPr>
          <w:b/>
          <w:bCs/>
          <w:sz w:val="40"/>
          <w:szCs w:val="40"/>
        </w:rPr>
      </w:pPr>
    </w:p>
    <w:p w14:paraId="670562CA" w14:textId="77777777" w:rsidR="00106C63" w:rsidRDefault="00106C63" w:rsidP="00106C63">
      <w:pPr>
        <w:pStyle w:val="ListParagraph"/>
        <w:ind w:left="1800"/>
        <w:rPr>
          <w:b/>
          <w:bCs/>
          <w:sz w:val="40"/>
          <w:szCs w:val="40"/>
        </w:rPr>
      </w:pPr>
    </w:p>
    <w:p w14:paraId="75053C63" w14:textId="5A8BEEA8" w:rsidR="00106C63" w:rsidRDefault="00106C63" w:rsidP="00106C63">
      <w:pPr>
        <w:pStyle w:val="ListParagraph"/>
        <w:ind w:left="180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ADC5E9A" wp14:editId="79A68E5A">
            <wp:extent cx="4856867" cy="2726539"/>
            <wp:effectExtent l="0" t="0" r="1270" b="0"/>
            <wp:docPr id="934871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3" cy="273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100F" w14:textId="31DEC388" w:rsidR="006D7D17" w:rsidRPr="001B0E3E" w:rsidRDefault="00386142" w:rsidP="0038614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86142">
        <w:rPr>
          <w:b/>
          <w:bCs/>
          <w:sz w:val="40"/>
          <w:szCs w:val="40"/>
          <w:u w:val="single"/>
        </w:rPr>
        <w:t>CREATE A SLICER FOR DATE.</w:t>
      </w:r>
    </w:p>
    <w:p w14:paraId="174A98B8" w14:textId="77777777" w:rsidR="001B0E3E" w:rsidRDefault="001B0E3E" w:rsidP="001B0E3E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6D61AEFA" w14:textId="414BC08B" w:rsidR="001B0E3E" w:rsidRDefault="001B0E3E" w:rsidP="001B0E3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A SLICER VISUAL</w:t>
      </w:r>
    </w:p>
    <w:p w14:paraId="697A52DB" w14:textId="2D298D7F" w:rsidR="001B0E3E" w:rsidRDefault="007939A9" w:rsidP="001B0E3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DRAG DATE FIELD INTO THE SLICER.</w:t>
      </w:r>
    </w:p>
    <w:p w14:paraId="77D0A7DF" w14:textId="77777777" w:rsidR="00E76FDD" w:rsidRDefault="00E76FDD" w:rsidP="00847C84">
      <w:pPr>
        <w:rPr>
          <w:b/>
          <w:bCs/>
          <w:sz w:val="40"/>
          <w:szCs w:val="40"/>
        </w:rPr>
      </w:pPr>
    </w:p>
    <w:p w14:paraId="43CA0AD9" w14:textId="480E8C51" w:rsidR="00847C84" w:rsidRPr="001965C0" w:rsidRDefault="005817F4" w:rsidP="00847C84">
      <w:pPr>
        <w:rPr>
          <w:b/>
          <w:bCs/>
          <w:sz w:val="40"/>
          <w:szCs w:val="40"/>
          <w:u w:val="single"/>
        </w:rPr>
      </w:pPr>
      <w:r w:rsidRPr="001965C0">
        <w:rPr>
          <w:noProof/>
          <w:u w:val="single"/>
        </w:rPr>
        <w:lastRenderedPageBreak/>
        <w:drawing>
          <wp:inline distT="0" distB="0" distL="0" distR="0" wp14:anchorId="61A5F695" wp14:editId="59D6EF59">
            <wp:extent cx="5731510" cy="3245485"/>
            <wp:effectExtent l="0" t="0" r="2540" b="0"/>
            <wp:docPr id="213440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B347" w14:textId="77777777" w:rsidR="006C733D" w:rsidRDefault="006C733D" w:rsidP="00847C84">
      <w:pPr>
        <w:rPr>
          <w:b/>
          <w:bCs/>
          <w:sz w:val="40"/>
          <w:szCs w:val="40"/>
        </w:rPr>
      </w:pPr>
    </w:p>
    <w:p w14:paraId="24934DD8" w14:textId="502C3A09" w:rsidR="008C5E68" w:rsidRPr="001965C0" w:rsidRDefault="008C5E68" w:rsidP="005B3F1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1965C0">
        <w:rPr>
          <w:b/>
          <w:bCs/>
          <w:sz w:val="40"/>
          <w:szCs w:val="40"/>
          <w:u w:val="single"/>
        </w:rPr>
        <w:t xml:space="preserve">CREATE A SLICER FOR </w:t>
      </w:r>
      <w:ins w:id="0" w:author="Microsoft Word" w:date="2025-09-08T14:23:00Z" w16du:dateUtc="2025-09-08T08:53:00Z">
        <w:r w:rsidR="005B3F16" w:rsidRPr="001965C0">
          <w:rPr>
            <w:b/>
            <w:bCs/>
            <w:sz w:val="40"/>
            <w:szCs w:val="40"/>
            <w:u w:val="single"/>
          </w:rPr>
          <w:t xml:space="preserve">THE </w:t>
        </w:r>
      </w:ins>
      <w:r w:rsidRPr="001965C0">
        <w:rPr>
          <w:b/>
          <w:bCs/>
          <w:sz w:val="40"/>
          <w:szCs w:val="40"/>
          <w:u w:val="single"/>
        </w:rPr>
        <w:t>DISCOUNT PERCENTAGE.</w:t>
      </w:r>
    </w:p>
    <w:p w14:paraId="09400C06" w14:textId="3AFD7A99" w:rsidR="008C5E68" w:rsidRDefault="00684570" w:rsidP="0068457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DISCOUNT PERCENTAGE COLUMN TO THE DATA.</w:t>
      </w:r>
    </w:p>
    <w:p w14:paraId="095CCCB0" w14:textId="650BE9CE" w:rsidR="00032CCB" w:rsidRDefault="00032CCB" w:rsidP="0068457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 GET THE DISCOUNT PERCENTAGE VALUE, </w:t>
      </w:r>
      <w:r w:rsidR="00472BB1">
        <w:rPr>
          <w:b/>
          <w:bCs/>
          <w:sz w:val="40"/>
          <w:szCs w:val="40"/>
        </w:rPr>
        <w:t>INSERT THE FORMULA [</w:t>
      </w:r>
      <w:r w:rsidR="00614E0E">
        <w:rPr>
          <w:b/>
          <w:bCs/>
          <w:sz w:val="40"/>
          <w:szCs w:val="40"/>
        </w:rPr>
        <w:t>DISCOUNT% =</w:t>
      </w:r>
      <w:r w:rsidR="00BC13F2">
        <w:rPr>
          <w:b/>
          <w:bCs/>
          <w:sz w:val="40"/>
          <w:szCs w:val="40"/>
        </w:rPr>
        <w:t xml:space="preserve"> FINANCIAL(DISCOUNT)/</w:t>
      </w:r>
      <w:r w:rsidR="00614E0E">
        <w:rPr>
          <w:b/>
          <w:bCs/>
          <w:sz w:val="40"/>
          <w:szCs w:val="40"/>
        </w:rPr>
        <w:t>FINANACIAL(GROSS SALES)</w:t>
      </w:r>
    </w:p>
    <w:p w14:paraId="7149F569" w14:textId="328CE7D4" w:rsidR="00614E0E" w:rsidRDefault="00C6559C" w:rsidP="0068457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CHANGE THE VALUES INTO PERCENTAGE BY CLICKING ON </w:t>
      </w:r>
      <w:r w:rsidR="00CB3867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 xml:space="preserve">% SYMBOL </w:t>
      </w:r>
      <w:r w:rsidR="00CB3867">
        <w:rPr>
          <w:b/>
          <w:bCs/>
          <w:sz w:val="40"/>
          <w:szCs w:val="40"/>
        </w:rPr>
        <w:t>IN THE COLUMN TOOLS TAB.</w:t>
      </w:r>
    </w:p>
    <w:p w14:paraId="5AC3779D" w14:textId="192C3720" w:rsidR="00E30313" w:rsidRDefault="00E30313" w:rsidP="0068457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THE SLICER VISUAL</w:t>
      </w:r>
      <w:r w:rsidR="00E264AD">
        <w:rPr>
          <w:b/>
          <w:bCs/>
          <w:sz w:val="40"/>
          <w:szCs w:val="40"/>
        </w:rPr>
        <w:t>.</w:t>
      </w:r>
    </w:p>
    <w:p w14:paraId="7C94D239" w14:textId="71535C46" w:rsidR="00E264AD" w:rsidRDefault="00E264AD" w:rsidP="0068457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DRAG AND DROP DISCOUNT PERCENTAGE</w:t>
      </w:r>
      <w:r w:rsidR="009F3F65">
        <w:rPr>
          <w:b/>
          <w:bCs/>
          <w:sz w:val="40"/>
          <w:szCs w:val="40"/>
        </w:rPr>
        <w:t>.</w:t>
      </w:r>
    </w:p>
    <w:p w14:paraId="794F745A" w14:textId="7198E8B0" w:rsidR="009F3F65" w:rsidRDefault="00F26B5B" w:rsidP="002D688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D6880">
        <w:rPr>
          <w:b/>
          <w:bCs/>
          <w:sz w:val="40"/>
          <w:szCs w:val="40"/>
          <w:u w:val="single"/>
        </w:rPr>
        <w:lastRenderedPageBreak/>
        <w:t xml:space="preserve">WHAT IS </w:t>
      </w:r>
      <w:r w:rsidR="00C80379" w:rsidRPr="002D6880">
        <w:rPr>
          <w:b/>
          <w:bCs/>
          <w:sz w:val="40"/>
          <w:szCs w:val="40"/>
          <w:u w:val="single"/>
        </w:rPr>
        <w:t xml:space="preserve">THE </w:t>
      </w:r>
      <w:r w:rsidRPr="002D6880">
        <w:rPr>
          <w:b/>
          <w:bCs/>
          <w:sz w:val="40"/>
          <w:szCs w:val="40"/>
          <w:u w:val="single"/>
        </w:rPr>
        <w:t xml:space="preserve">PROFIT OF </w:t>
      </w:r>
      <w:r w:rsidR="00BB3EB2">
        <w:rPr>
          <w:b/>
          <w:bCs/>
          <w:sz w:val="40"/>
          <w:szCs w:val="40"/>
          <w:u w:val="single"/>
        </w:rPr>
        <w:t xml:space="preserve">THE </w:t>
      </w:r>
      <w:r w:rsidRPr="002D6880">
        <w:rPr>
          <w:b/>
          <w:bCs/>
          <w:sz w:val="40"/>
          <w:szCs w:val="40"/>
          <w:u w:val="single"/>
        </w:rPr>
        <w:t>GERMAN GOVERNMENT IN THE YEAR</w:t>
      </w:r>
      <w:r w:rsidR="00C80379" w:rsidRPr="002D6880">
        <w:rPr>
          <w:b/>
          <w:bCs/>
          <w:sz w:val="40"/>
          <w:szCs w:val="40"/>
          <w:u w:val="single"/>
        </w:rPr>
        <w:t xml:space="preserve"> 2014?</w:t>
      </w:r>
    </w:p>
    <w:p w14:paraId="3BA06BB7" w14:textId="77777777" w:rsidR="002F5931" w:rsidRDefault="002F5931" w:rsidP="002F5931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449A863D" w14:textId="4BEF0EB7" w:rsidR="002F5931" w:rsidRDefault="002F5931" w:rsidP="002F5931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2F5931">
        <w:rPr>
          <w:b/>
          <w:bCs/>
          <w:sz w:val="40"/>
          <w:szCs w:val="40"/>
        </w:rPr>
        <w:t>SELECT COUNTRY FROM COUNTRY SLICER.</w:t>
      </w:r>
    </w:p>
    <w:p w14:paraId="67B18EF3" w14:textId="108E17DA" w:rsidR="001A4B56" w:rsidRDefault="001A4B56" w:rsidP="002F5931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SELECT ONLY </w:t>
      </w:r>
      <w:r w:rsidR="004436D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GOVERNMENT OPTION IN SEGMENT SLICER.</w:t>
      </w:r>
    </w:p>
    <w:p w14:paraId="539A9BDD" w14:textId="70C351A4" w:rsidR="004436D4" w:rsidRPr="002F5931" w:rsidRDefault="004436D4" w:rsidP="002F5931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CLICK ON </w:t>
      </w:r>
      <w:r w:rsidR="00BE4C6F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 xml:space="preserve">DRILL UP OPTION FOR THE </w:t>
      </w:r>
      <w:r w:rsidR="00BE4C6F">
        <w:rPr>
          <w:b/>
          <w:bCs/>
          <w:sz w:val="40"/>
          <w:szCs w:val="40"/>
        </w:rPr>
        <w:t>YEAR.</w:t>
      </w:r>
    </w:p>
    <w:p w14:paraId="16EA6DF1" w14:textId="63A1E714" w:rsidR="002D6880" w:rsidRPr="002D6880" w:rsidRDefault="001A4B56" w:rsidP="002D688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        </w:t>
      </w:r>
    </w:p>
    <w:p w14:paraId="17534A3A" w14:textId="77777777" w:rsidR="009F3F65" w:rsidRPr="00684570" w:rsidRDefault="009F3F65" w:rsidP="002D6880">
      <w:pPr>
        <w:pStyle w:val="ListParagraph"/>
        <w:rPr>
          <w:b/>
          <w:bCs/>
          <w:sz w:val="40"/>
          <w:szCs w:val="40"/>
        </w:rPr>
      </w:pPr>
    </w:p>
    <w:sectPr w:rsidR="009F3F65" w:rsidRPr="0068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066"/>
    <w:multiLevelType w:val="hybridMultilevel"/>
    <w:tmpl w:val="874E491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C84C08"/>
    <w:multiLevelType w:val="hybridMultilevel"/>
    <w:tmpl w:val="12742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F3E23"/>
    <w:multiLevelType w:val="hybridMultilevel"/>
    <w:tmpl w:val="F14A588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131DB7"/>
    <w:multiLevelType w:val="hybridMultilevel"/>
    <w:tmpl w:val="6AE6557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F77AEE"/>
    <w:multiLevelType w:val="hybridMultilevel"/>
    <w:tmpl w:val="7F98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D6D7D"/>
    <w:multiLevelType w:val="hybridMultilevel"/>
    <w:tmpl w:val="A6BE3272"/>
    <w:lvl w:ilvl="0" w:tplc="1748AB4A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06003">
    <w:abstractNumId w:val="1"/>
  </w:num>
  <w:num w:numId="2" w16cid:durableId="751969041">
    <w:abstractNumId w:val="5"/>
  </w:num>
  <w:num w:numId="3" w16cid:durableId="1203052492">
    <w:abstractNumId w:val="0"/>
  </w:num>
  <w:num w:numId="4" w16cid:durableId="652686968">
    <w:abstractNumId w:val="3"/>
  </w:num>
  <w:num w:numId="5" w16cid:durableId="1083138770">
    <w:abstractNumId w:val="4"/>
  </w:num>
  <w:num w:numId="6" w16cid:durableId="767892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7B"/>
    <w:rsid w:val="00032CCB"/>
    <w:rsid w:val="000B5FC3"/>
    <w:rsid w:val="000C4A90"/>
    <w:rsid w:val="000F1E3E"/>
    <w:rsid w:val="000F3187"/>
    <w:rsid w:val="00106C63"/>
    <w:rsid w:val="00123BF2"/>
    <w:rsid w:val="001965C0"/>
    <w:rsid w:val="001A4B56"/>
    <w:rsid w:val="001B0E3E"/>
    <w:rsid w:val="001B1E93"/>
    <w:rsid w:val="00204518"/>
    <w:rsid w:val="00215515"/>
    <w:rsid w:val="00294B77"/>
    <w:rsid w:val="002D6880"/>
    <w:rsid w:val="002F5931"/>
    <w:rsid w:val="00316AF9"/>
    <w:rsid w:val="00360833"/>
    <w:rsid w:val="00386142"/>
    <w:rsid w:val="00392484"/>
    <w:rsid w:val="003C38B9"/>
    <w:rsid w:val="004436D4"/>
    <w:rsid w:val="00472BB1"/>
    <w:rsid w:val="00482AD7"/>
    <w:rsid w:val="004E00D7"/>
    <w:rsid w:val="004E588E"/>
    <w:rsid w:val="00562097"/>
    <w:rsid w:val="005817F4"/>
    <w:rsid w:val="0059199F"/>
    <w:rsid w:val="005B3F16"/>
    <w:rsid w:val="005C236C"/>
    <w:rsid w:val="006130B7"/>
    <w:rsid w:val="00614E0E"/>
    <w:rsid w:val="00623B4B"/>
    <w:rsid w:val="00684570"/>
    <w:rsid w:val="006C733D"/>
    <w:rsid w:val="006D75F3"/>
    <w:rsid w:val="006D7D17"/>
    <w:rsid w:val="0070080E"/>
    <w:rsid w:val="00701B88"/>
    <w:rsid w:val="007660F2"/>
    <w:rsid w:val="007939A9"/>
    <w:rsid w:val="007C239C"/>
    <w:rsid w:val="00847A54"/>
    <w:rsid w:val="00847C84"/>
    <w:rsid w:val="008C5E68"/>
    <w:rsid w:val="0098350F"/>
    <w:rsid w:val="009F3F65"/>
    <w:rsid w:val="00A05A8D"/>
    <w:rsid w:val="00A06C70"/>
    <w:rsid w:val="00AB257C"/>
    <w:rsid w:val="00B61E26"/>
    <w:rsid w:val="00BB3EB2"/>
    <w:rsid w:val="00BC13F2"/>
    <w:rsid w:val="00BE4C6F"/>
    <w:rsid w:val="00C1057B"/>
    <w:rsid w:val="00C51645"/>
    <w:rsid w:val="00C55768"/>
    <w:rsid w:val="00C6559C"/>
    <w:rsid w:val="00C80379"/>
    <w:rsid w:val="00CA0BDC"/>
    <w:rsid w:val="00CB3867"/>
    <w:rsid w:val="00CB7727"/>
    <w:rsid w:val="00D47E99"/>
    <w:rsid w:val="00DB1734"/>
    <w:rsid w:val="00DE782D"/>
    <w:rsid w:val="00E264AD"/>
    <w:rsid w:val="00E30313"/>
    <w:rsid w:val="00E76FDD"/>
    <w:rsid w:val="00E8790F"/>
    <w:rsid w:val="00E962C9"/>
    <w:rsid w:val="00F26B5B"/>
    <w:rsid w:val="00F40FC3"/>
    <w:rsid w:val="00F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1EA4F"/>
  <w15:chartTrackingRefBased/>
  <w15:docId w15:val="{5098E99C-BB84-4582-95F8-ECF2090E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259</Words>
  <Characters>1149</Characters>
  <Application>Microsoft Office Word</Application>
  <DocSecurity>0</DocSecurity>
  <Lines>71</Lines>
  <Paragraphs>31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70</cp:revision>
  <dcterms:created xsi:type="dcterms:W3CDTF">2025-09-08T08:22:00Z</dcterms:created>
  <dcterms:modified xsi:type="dcterms:W3CDTF">2025-09-08T09:04:00Z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5f5fb3e3-027a-473c-8786-ee0764b44c1d</vt:lpwstr>
  </property>
</Properties>
</file>